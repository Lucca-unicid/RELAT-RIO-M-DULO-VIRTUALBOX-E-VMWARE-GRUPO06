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65D88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</w:p>
    <w:p w14:paraId="775EFC3A" w14:textId="3CDD495A" w:rsidR="005B6332" w:rsidRPr="00C77C6E" w:rsidRDefault="00C77C6E">
      <w:pPr>
        <w:jc w:val="center"/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b/>
          <w:sz w:val="24"/>
          <w:szCs w:val="24"/>
        </w:rPr>
        <w:t>RELATÓRIO DO PROJETO</w:t>
      </w:r>
      <w:r w:rsidRPr="00C77C6E">
        <w:rPr>
          <w:rFonts w:ascii="Arial" w:hAnsi="Arial" w:cs="Arial"/>
          <w:b/>
          <w:sz w:val="24"/>
          <w:szCs w:val="24"/>
        </w:rPr>
        <w:br/>
      </w:r>
      <w:r w:rsidRPr="00C77C6E">
        <w:rPr>
          <w:rFonts w:ascii="Arial" w:hAnsi="Arial" w:cs="Arial"/>
          <w:b/>
          <w:sz w:val="24"/>
          <w:szCs w:val="24"/>
        </w:rPr>
        <w:br/>
      </w:r>
      <w:r w:rsidR="00854936">
        <w:rPr>
          <w:rFonts w:ascii="Arial" w:hAnsi="Arial" w:cs="Arial"/>
          <w:b/>
          <w:sz w:val="24"/>
          <w:szCs w:val="24"/>
        </w:rPr>
        <w:tab/>
      </w:r>
    </w:p>
    <w:p w14:paraId="11FF2466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/>
      </w:r>
    </w:p>
    <w:p w14:paraId="0424231E" w14:textId="3BCD6195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Disciplina: Sistemas Operacionais</w:t>
      </w:r>
      <w:r w:rsidRPr="00C77C6E">
        <w:rPr>
          <w:rFonts w:ascii="Arial" w:hAnsi="Arial" w:cs="Arial"/>
          <w:sz w:val="24"/>
          <w:szCs w:val="24"/>
        </w:rPr>
        <w:br/>
        <w:t>Professor: Clóvis Ferraro</w:t>
      </w:r>
      <w:r w:rsidRPr="00C77C6E">
        <w:rPr>
          <w:rFonts w:ascii="Arial" w:hAnsi="Arial" w:cs="Arial"/>
          <w:sz w:val="24"/>
          <w:szCs w:val="24"/>
        </w:rPr>
        <w:br/>
        <w:t xml:space="preserve">Grupo: </w:t>
      </w:r>
      <w:r w:rsidR="0040287F" w:rsidRPr="0040287F">
        <w:rPr>
          <w:rFonts w:ascii="Arial" w:hAnsi="Arial" w:cs="Arial"/>
          <w:color w:val="000000" w:themeColor="text1"/>
          <w:sz w:val="24"/>
          <w:szCs w:val="24"/>
        </w:rPr>
        <w:t>06</w:t>
      </w:r>
      <w:r w:rsidRPr="004028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77C6E">
        <w:rPr>
          <w:rFonts w:ascii="Arial" w:hAnsi="Arial" w:cs="Arial"/>
          <w:sz w:val="24"/>
          <w:szCs w:val="24"/>
        </w:rPr>
        <w:br/>
      </w:r>
      <w:r w:rsidRPr="00C77C6E">
        <w:rPr>
          <w:rFonts w:ascii="Arial" w:hAnsi="Arial" w:cs="Arial"/>
          <w:sz w:val="24"/>
          <w:szCs w:val="24"/>
        </w:rPr>
        <w:br w:type="page"/>
      </w:r>
    </w:p>
    <w:p w14:paraId="7963E301" w14:textId="6588D98A" w:rsidR="005B6332" w:rsidRPr="00C77C6E" w:rsidRDefault="00C77C6E" w:rsidP="0040287F">
      <w:pPr>
        <w:pStyle w:val="Ttulo1"/>
        <w:jc w:val="center"/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lastRenderedPageBreak/>
        <w:t>Sumário</w:t>
      </w:r>
      <w:r w:rsidR="0040287F">
        <w:rPr>
          <w:rFonts w:ascii="Arial" w:hAnsi="Arial" w:cs="Arial"/>
          <w:sz w:val="24"/>
          <w:szCs w:val="24"/>
        </w:rPr>
        <w:br/>
      </w:r>
    </w:p>
    <w:p w14:paraId="0808848B" w14:textId="1A4214EA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1. Introdução</w:t>
      </w:r>
    </w:p>
    <w:p w14:paraId="49D1809E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2. Metodologia</w:t>
      </w:r>
    </w:p>
    <w:p w14:paraId="0540091D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3. Comparação entre os Sistemas Operacionais</w:t>
      </w:r>
    </w:p>
    <w:p w14:paraId="04AA5D9A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 xml:space="preserve">   3.1 Windows</w:t>
      </w:r>
    </w:p>
    <w:p w14:paraId="16D59C0A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 xml:space="preserve">   3.2 Linux</w:t>
      </w:r>
    </w:p>
    <w:p w14:paraId="1BCFDCDD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 xml:space="preserve">   3.3 Android</w:t>
      </w:r>
    </w:p>
    <w:p w14:paraId="1058CABA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 xml:space="preserve">   3.4 Comparação Crítica</w:t>
      </w:r>
    </w:p>
    <w:p w14:paraId="3965FD24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4. Análise Crítica</w:t>
      </w:r>
    </w:p>
    <w:p w14:paraId="18AD1111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5. Conclusão</w:t>
      </w:r>
    </w:p>
    <w:p w14:paraId="42747B7D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6. Autoavaliação</w:t>
      </w:r>
    </w:p>
    <w:p w14:paraId="09B23ABD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7. Referências</w:t>
      </w:r>
    </w:p>
    <w:p w14:paraId="15840D59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br w:type="page"/>
      </w:r>
    </w:p>
    <w:p w14:paraId="6679E486" w14:textId="77777777" w:rsidR="0040287F" w:rsidRDefault="00C77C6E" w:rsidP="0040287F">
      <w:pPr>
        <w:pStyle w:val="Ttulo1"/>
        <w:numPr>
          <w:ilvl w:val="0"/>
          <w:numId w:val="10"/>
        </w:numPr>
        <w:spacing w:line="360" w:lineRule="auto"/>
        <w:ind w:left="284" w:hanging="284"/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lastRenderedPageBreak/>
        <w:t>Introdução</w:t>
      </w:r>
    </w:p>
    <w:p w14:paraId="61AAA2CB" w14:textId="60C5208F" w:rsidR="0040287F" w:rsidRPr="0040287F" w:rsidRDefault="0040287F" w:rsidP="0081346C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40287F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O presente módulo tem como objetivo realizar a configuração e a comparação de máquinas virtuais em diferentes sistemas operacionais, especificamente Windows, Linux e Android. Busca-se compreender as etapas necessárias para a criação, instalação e personalização desses ambientes, bem como analisar diferenças de desempenho, compatibilidade e recursos entre cada sistema.</w:t>
      </w:r>
      <w:r w:rsidRPr="0040287F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br/>
      </w:r>
      <w:r w:rsidRPr="0040287F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A utilização de máquinas virtuais apresenta grande relevância no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atual</w:t>
      </w:r>
      <w:r w:rsidRPr="0040287F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contexto tecnológico</w:t>
      </w:r>
      <w:r w:rsidRPr="0040287F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,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possibilitando </w:t>
      </w:r>
      <w:r w:rsidRPr="0040287F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a execução de diversos sistemas operacionais em um mesmo equipamento físico, sem a necessidade de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particionar</w:t>
      </w:r>
      <w:r w:rsidRPr="0040287F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ou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instalar</w:t>
      </w:r>
      <w:r w:rsidRPr="0040287F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direta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mente</w:t>
      </w:r>
      <w:r w:rsidRPr="0040287F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no hardware. Essa prática é fundamental em ambientes educacionais e corporativos,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permitindo </w:t>
      </w:r>
      <w:r w:rsidRPr="0040287F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testes, simulações e experimentações em condições seguras, além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disso, reduz </w:t>
      </w:r>
      <w:r w:rsidRPr="0040287F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custos e otimiza o uso dos recursos computacionais.</w:t>
      </w:r>
    </w:p>
    <w:p w14:paraId="2288EF16" w14:textId="77777777" w:rsidR="005B6332" w:rsidRPr="00C77C6E" w:rsidRDefault="00C77C6E">
      <w:pPr>
        <w:pStyle w:val="Ttulo1"/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2. Metodologia</w:t>
      </w:r>
    </w:p>
    <w:p w14:paraId="60586247" w14:textId="15E980F7" w:rsidR="007B5FDE" w:rsidRPr="0081346C" w:rsidRDefault="00C02FE9" w:rsidP="0081346C">
      <w:pPr>
        <w:pStyle w:val="NormalWeb"/>
        <w:spacing w:line="360" w:lineRule="auto"/>
        <w:rPr>
          <w:rFonts w:ascii="Arial" w:hAnsi="Arial" w:cs="Arial"/>
        </w:rPr>
      </w:pPr>
      <w:r w:rsidRPr="0081346C">
        <w:rPr>
          <w:rFonts w:ascii="Arial" w:eastAsiaTheme="majorEastAsia" w:hAnsi="Arial" w:cs="Arial"/>
          <w:bCs/>
          <w:color w:val="000000" w:themeColor="text1"/>
        </w:rPr>
        <w:t xml:space="preserve">Os testes foram realizados em três sistemas operacionais distintos (Windows, Linux e Android), cada um configurado em máquinas virtuais para garantir condições controladas e </w:t>
      </w:r>
      <w:r w:rsidRPr="0081346C">
        <w:rPr>
          <w:rFonts w:ascii="Arial" w:hAnsi="Arial" w:cs="Arial"/>
          <w:bCs/>
          <w:color w:val="000000" w:themeColor="text1"/>
        </w:rPr>
        <w:t>fáceis de reproduzir.</w:t>
      </w:r>
      <w:r w:rsidR="007B5FDE" w:rsidRPr="0081346C">
        <w:rPr>
          <w:rFonts w:ascii="Arial" w:hAnsi="Arial" w:cs="Arial"/>
          <w:bCs/>
          <w:color w:val="000000" w:themeColor="text1"/>
        </w:rPr>
        <w:br/>
      </w:r>
      <w:r w:rsidR="007B5FDE" w:rsidRPr="0081346C">
        <w:rPr>
          <w:rFonts w:ascii="Arial" w:hAnsi="Arial" w:cs="Arial"/>
          <w:bCs/>
          <w:color w:val="000000" w:themeColor="text1"/>
        </w:rPr>
        <w:br/>
      </w:r>
      <w:r w:rsidR="007B5FDE" w:rsidRPr="0081346C">
        <w:rPr>
          <w:rStyle w:val="Forte"/>
          <w:rFonts w:ascii="Arial" w:hAnsi="Arial" w:cs="Arial"/>
        </w:rPr>
        <w:t>Ferramentas de virtualização utilizadas</w:t>
      </w:r>
      <w:r w:rsidR="007B5FDE" w:rsidRPr="0081346C">
        <w:rPr>
          <w:rFonts w:ascii="Arial" w:hAnsi="Arial" w:cs="Arial"/>
        </w:rPr>
        <w:t xml:space="preserve">: Oracle VirtualBox </w:t>
      </w:r>
    </w:p>
    <w:p w14:paraId="39BF2139" w14:textId="44F8B2BF" w:rsidR="007B5FDE" w:rsidRPr="0081346C" w:rsidRDefault="007B5FDE" w:rsidP="0081346C">
      <w:pPr>
        <w:pStyle w:val="NormalWeb"/>
        <w:spacing w:line="360" w:lineRule="auto"/>
        <w:rPr>
          <w:rFonts w:ascii="Arial" w:hAnsi="Arial" w:cs="Arial"/>
        </w:rPr>
      </w:pPr>
      <w:r w:rsidRPr="0081346C">
        <w:rPr>
          <w:rStyle w:val="Forte"/>
          <w:rFonts w:ascii="Arial" w:hAnsi="Arial" w:cs="Arial"/>
        </w:rPr>
        <w:t>Configuração das máquinas virtuais</w:t>
      </w:r>
      <w:r w:rsidRPr="0081346C">
        <w:rPr>
          <w:rFonts w:ascii="Arial" w:hAnsi="Arial" w:cs="Arial"/>
        </w:rPr>
        <w:t>:</w:t>
      </w:r>
      <w:r w:rsidR="00215C18">
        <w:rPr>
          <w:rFonts w:ascii="Arial" w:hAnsi="Arial" w:cs="Arial"/>
        </w:rPr>
        <w:br/>
      </w:r>
      <w:r w:rsidRPr="0081346C">
        <w:rPr>
          <w:rFonts w:ascii="Arial" w:hAnsi="Arial" w:cs="Arial"/>
        </w:rPr>
        <w:br/>
      </w:r>
      <w:r w:rsidR="00215C18" w:rsidRPr="0081346C">
        <w:rPr>
          <w:rFonts w:ascii="Arial" w:hAnsi="Arial" w:cs="Arial"/>
          <w:b/>
          <w:bCs/>
        </w:rPr>
        <w:t>LINUX</w:t>
      </w:r>
    </w:p>
    <w:p w14:paraId="46186676" w14:textId="77777777" w:rsidR="00317622" w:rsidRDefault="007B5FDE" w:rsidP="004634D7">
      <w:pPr>
        <w:pStyle w:val="NormalWeb"/>
        <w:spacing w:line="360" w:lineRule="auto"/>
        <w:rPr>
          <w:rFonts w:ascii="Arial" w:hAnsi="Arial" w:cs="Arial"/>
        </w:rPr>
      </w:pPr>
      <w:r w:rsidRPr="0081346C">
        <w:rPr>
          <w:rFonts w:ascii="Arial" w:hAnsi="Arial" w:cs="Arial"/>
        </w:rPr>
        <w:t>Memória</w:t>
      </w:r>
      <w:r w:rsidR="00215C18" w:rsidRPr="0081346C">
        <w:rPr>
          <w:rFonts w:ascii="Arial" w:hAnsi="Arial" w:cs="Arial"/>
        </w:rPr>
        <w:t xml:space="preserve"> de Vídeo</w:t>
      </w:r>
      <w:r w:rsidRPr="0081346C">
        <w:rPr>
          <w:rFonts w:ascii="Arial" w:hAnsi="Arial" w:cs="Arial"/>
        </w:rPr>
        <w:t xml:space="preserve">: </w:t>
      </w:r>
      <w:r w:rsidR="00215C18" w:rsidRPr="0081346C">
        <w:rPr>
          <w:rFonts w:ascii="Arial" w:hAnsi="Arial" w:cs="Arial"/>
        </w:rPr>
        <w:t>2048</w:t>
      </w:r>
      <w:r w:rsidRPr="0081346C">
        <w:rPr>
          <w:rFonts w:ascii="Arial" w:hAnsi="Arial" w:cs="Arial"/>
        </w:rPr>
        <w:t xml:space="preserve"> </w:t>
      </w:r>
      <w:r w:rsidRPr="0081346C">
        <w:rPr>
          <w:rFonts w:ascii="Arial" w:hAnsi="Arial" w:cs="Arial"/>
        </w:rPr>
        <w:t>MB</w:t>
      </w:r>
      <w:r w:rsidR="004634D7">
        <w:rPr>
          <w:rFonts w:ascii="Arial" w:hAnsi="Arial" w:cs="Arial"/>
        </w:rPr>
        <w:br/>
      </w:r>
      <w:r w:rsidR="00215C18" w:rsidRPr="0081346C">
        <w:rPr>
          <w:rFonts w:ascii="Arial" w:hAnsi="Arial" w:cs="Arial"/>
        </w:rPr>
        <w:t>CPU</w:t>
      </w:r>
      <w:r w:rsidRPr="0081346C">
        <w:rPr>
          <w:rFonts w:ascii="Arial" w:hAnsi="Arial" w:cs="Arial"/>
        </w:rPr>
        <w:t xml:space="preserve">: </w:t>
      </w:r>
      <w:r w:rsidR="00215C18" w:rsidRPr="0081346C">
        <w:rPr>
          <w:rFonts w:ascii="Arial" w:hAnsi="Arial" w:cs="Arial"/>
        </w:rPr>
        <w:t>1</w:t>
      </w:r>
      <w:r w:rsidRPr="0081346C">
        <w:rPr>
          <w:rFonts w:ascii="Arial" w:hAnsi="Arial" w:cs="Arial"/>
        </w:rPr>
        <w:t xml:space="preserve"> núcleo</w:t>
      </w:r>
      <w:r w:rsidR="00215C18" w:rsidRPr="0081346C">
        <w:rPr>
          <w:rFonts w:ascii="Arial" w:hAnsi="Arial" w:cs="Arial"/>
        </w:rPr>
        <w:t>s</w:t>
      </w:r>
      <w:r w:rsidRPr="0081346C">
        <w:rPr>
          <w:rFonts w:ascii="Arial" w:hAnsi="Arial" w:cs="Arial"/>
        </w:rPr>
        <w:br/>
      </w:r>
      <w:r w:rsidRPr="0081346C">
        <w:rPr>
          <w:rFonts w:ascii="Arial" w:hAnsi="Arial" w:cs="Arial"/>
        </w:rPr>
        <w:t xml:space="preserve">Disco rígido virtual: </w:t>
      </w:r>
      <w:r w:rsidRPr="0081346C">
        <w:rPr>
          <w:rFonts w:ascii="Arial" w:hAnsi="Arial" w:cs="Arial"/>
        </w:rPr>
        <w:t>30</w:t>
      </w:r>
      <w:r w:rsidRPr="0081346C">
        <w:rPr>
          <w:rFonts w:ascii="Arial" w:hAnsi="Arial" w:cs="Arial"/>
        </w:rPr>
        <w:t xml:space="preserve"> GB</w:t>
      </w:r>
      <w:r w:rsidR="00215C18" w:rsidRPr="0081346C">
        <w:rPr>
          <w:rFonts w:ascii="Arial" w:hAnsi="Arial" w:cs="Arial"/>
        </w:rPr>
        <w:br/>
      </w:r>
      <w:r w:rsidR="00215C18" w:rsidRPr="0081346C">
        <w:rPr>
          <w:rFonts w:ascii="Arial" w:hAnsi="Arial" w:cs="Arial"/>
        </w:rPr>
        <w:br/>
      </w:r>
      <w:r w:rsidR="001C4170" w:rsidRPr="0081346C">
        <w:rPr>
          <w:rFonts w:ascii="Arial" w:hAnsi="Arial" w:cs="Arial"/>
          <w:b/>
          <w:bCs/>
        </w:rPr>
        <w:t>Versão:</w:t>
      </w:r>
      <w:r w:rsidR="001C4170">
        <w:rPr>
          <w:rFonts w:ascii="Arial" w:hAnsi="Arial" w:cs="Arial"/>
        </w:rPr>
        <w:t xml:space="preserve"> Ubuntu-24.04.3</w:t>
      </w:r>
      <w:r w:rsidR="001C4170">
        <w:rPr>
          <w:rFonts w:ascii="Arial" w:hAnsi="Arial" w:cs="Arial"/>
        </w:rPr>
        <w:br/>
      </w:r>
      <w:r w:rsidR="001C4170">
        <w:rPr>
          <w:rFonts w:ascii="Arial" w:hAnsi="Arial" w:cs="Arial"/>
        </w:rPr>
        <w:lastRenderedPageBreak/>
        <w:br/>
        <w:t xml:space="preserve">Os comandos utilizados no Linux para testes foram: </w:t>
      </w:r>
    </w:p>
    <w:p w14:paraId="51675EEC" w14:textId="64264FC1" w:rsidR="00215C18" w:rsidRPr="0081346C" w:rsidRDefault="001C4170" w:rsidP="0081346C">
      <w:pPr>
        <w:pStyle w:val="NormalWeb"/>
        <w:spacing w:line="360" w:lineRule="auto"/>
        <w:rPr>
          <w:rFonts w:ascii="Arial" w:hAnsi="Arial" w:cs="Arial"/>
        </w:rPr>
      </w:pPr>
      <w:r w:rsidRPr="0081346C">
        <w:rPr>
          <w:rFonts w:ascii="Arial" w:hAnsi="Arial" w:cs="Arial"/>
          <w:b/>
          <w:bCs/>
        </w:rPr>
        <w:t>ip addr show</w:t>
      </w:r>
      <w:r>
        <w:rPr>
          <w:rFonts w:ascii="Arial" w:hAnsi="Arial" w:cs="Arial"/>
        </w:rPr>
        <w:t xml:space="preserve"> </w:t>
      </w:r>
      <w:r w:rsidR="0066151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Serve para descobrir a interface de rede conectada</w:t>
      </w:r>
      <w:r w:rsidR="00661517">
        <w:rPr>
          <w:rFonts w:ascii="Arial" w:hAnsi="Arial" w:cs="Arial"/>
        </w:rPr>
        <w:t xml:space="preserve">, no caso descobrimos que era a </w:t>
      </w:r>
      <w:r w:rsidR="00661517" w:rsidRPr="0081346C">
        <w:rPr>
          <w:rFonts w:ascii="Arial" w:hAnsi="Arial" w:cs="Arial"/>
          <w:b/>
          <w:bCs/>
        </w:rPr>
        <w:t>enp0s3</w:t>
      </w:r>
      <w:r w:rsidR="00661517">
        <w:rPr>
          <w:rFonts w:ascii="Arial" w:hAnsi="Arial" w:cs="Arial"/>
          <w:b/>
          <w:bCs/>
        </w:rPr>
        <w:t xml:space="preserve">, </w:t>
      </w:r>
      <w:r w:rsidR="00661517">
        <w:rPr>
          <w:rFonts w:ascii="Arial" w:hAnsi="Arial" w:cs="Arial"/>
        </w:rPr>
        <w:t>que será muito importante nos próximos comandos.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81346C">
        <w:rPr>
          <w:rFonts w:ascii="Arial" w:hAnsi="Arial" w:cs="Arial"/>
          <w:b/>
          <w:bCs/>
        </w:rPr>
        <w:t>sudo ip addr add 192.168.100.10/24 dev enp0s3</w:t>
      </w:r>
      <w:r>
        <w:rPr>
          <w:rFonts w:ascii="Arial" w:hAnsi="Arial" w:cs="Arial"/>
        </w:rPr>
        <w:t xml:space="preserve"> – Esse comando atribui o IP (192.168.100.10)</w:t>
      </w:r>
      <w:r w:rsidR="00661517">
        <w:rPr>
          <w:rFonts w:ascii="Arial" w:hAnsi="Arial" w:cs="Arial"/>
        </w:rPr>
        <w:t xml:space="preserve"> à interface, definindo o IP da máquina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661517" w:rsidRPr="0081346C">
        <w:rPr>
          <w:rFonts w:ascii="Arial" w:hAnsi="Arial" w:cs="Arial"/>
          <w:b/>
          <w:bCs/>
        </w:rPr>
        <w:t>sudo ip link set enp0s3 up</w:t>
      </w:r>
      <w:r w:rsidR="00661517">
        <w:rPr>
          <w:rFonts w:ascii="Arial" w:hAnsi="Arial" w:cs="Arial"/>
        </w:rPr>
        <w:t xml:space="preserve"> – Já esse comando liga a interface que descobrimos no primeiro comando, para que o endereço IP funcione de fato</w:t>
      </w:r>
      <w:r w:rsidR="004634D7">
        <w:rPr>
          <w:rFonts w:ascii="Arial" w:hAnsi="Arial" w:cs="Arial"/>
        </w:rPr>
        <w:br/>
      </w:r>
      <w:r w:rsidR="004634D7">
        <w:rPr>
          <w:rFonts w:ascii="Arial" w:hAnsi="Arial" w:cs="Arial"/>
        </w:rPr>
        <w:br/>
      </w:r>
      <w:r w:rsidR="004634D7" w:rsidRPr="0081346C">
        <w:rPr>
          <w:rFonts w:ascii="Arial" w:hAnsi="Arial" w:cs="Arial"/>
          <w:b/>
          <w:bCs/>
        </w:rPr>
        <w:t>ping 192.168.100.20</w:t>
      </w:r>
      <w:r w:rsidR="004634D7">
        <w:rPr>
          <w:rFonts w:ascii="Arial" w:hAnsi="Arial" w:cs="Arial"/>
        </w:rPr>
        <w:t xml:space="preserve"> – Comando utilizado para testar a conectividade entre duas máquinas.</w:t>
      </w:r>
      <w:r w:rsidR="004634D7">
        <w:rPr>
          <w:rFonts w:ascii="Arial" w:hAnsi="Arial" w:cs="Arial"/>
        </w:rPr>
        <w:br/>
      </w:r>
      <w:r w:rsidR="004634D7">
        <w:rPr>
          <w:rFonts w:ascii="Arial" w:hAnsi="Arial" w:cs="Arial"/>
        </w:rPr>
        <w:br/>
        <w:t xml:space="preserve">Realizamos as mesmas configurações e comandos em outra máquina virtual para testar a conectividade entre as duas, para isso utilizamos o comando ping, que envia um pacote de teste para o IP especificado na outra máquina, em nosso caso </w:t>
      </w:r>
      <w:r w:rsidR="004634D7" w:rsidRPr="0081346C">
        <w:rPr>
          <w:rFonts w:ascii="Arial" w:hAnsi="Arial" w:cs="Arial"/>
          <w:b/>
          <w:bCs/>
        </w:rPr>
        <w:t>192.168.100.20</w:t>
      </w:r>
      <w:r w:rsidR="004634D7">
        <w:rPr>
          <w:rFonts w:ascii="Arial" w:hAnsi="Arial" w:cs="Arial"/>
        </w:rPr>
        <w:t>, caso o destinatário estiver ativo e conectado, responde ao pacote.</w:t>
      </w:r>
      <w:r w:rsidR="00215C18" w:rsidRPr="0081346C">
        <w:rPr>
          <w:rFonts w:ascii="Arial" w:hAnsi="Arial" w:cs="Arial"/>
        </w:rPr>
        <w:br/>
      </w:r>
      <w:r w:rsidR="007B5FDE" w:rsidRPr="0081346C">
        <w:rPr>
          <w:rFonts w:ascii="Arial" w:hAnsi="Arial" w:cs="Arial"/>
        </w:rPr>
        <w:br/>
      </w:r>
      <w:r w:rsidR="00215C18" w:rsidRPr="0081346C">
        <w:rPr>
          <w:rFonts w:ascii="Arial" w:hAnsi="Arial" w:cs="Arial"/>
          <w:b/>
          <w:bCs/>
        </w:rPr>
        <w:t>ANDROID</w:t>
      </w:r>
      <w:r w:rsidR="00215C18" w:rsidRPr="0081346C">
        <w:rPr>
          <w:rFonts w:ascii="Arial" w:hAnsi="Arial" w:cs="Arial"/>
        </w:rPr>
        <w:br/>
      </w:r>
      <w:r w:rsidR="00215C18" w:rsidRPr="0081346C">
        <w:rPr>
          <w:rFonts w:ascii="Arial" w:hAnsi="Arial" w:cs="Arial"/>
        </w:rPr>
        <w:br/>
      </w:r>
      <w:r w:rsidR="00215C18" w:rsidRPr="0081346C">
        <w:rPr>
          <w:rFonts w:ascii="Arial" w:hAnsi="Arial" w:cs="Arial"/>
        </w:rPr>
        <w:t>Memória: 2048 MB</w:t>
      </w:r>
    </w:p>
    <w:p w14:paraId="05B1691E" w14:textId="63697E89" w:rsidR="00215C18" w:rsidRPr="0081346C" w:rsidRDefault="00215C18" w:rsidP="00215C18">
      <w:pPr>
        <w:pStyle w:val="NormalWeb"/>
        <w:rPr>
          <w:rFonts w:ascii="Arial" w:hAnsi="Arial" w:cs="Arial"/>
        </w:rPr>
      </w:pPr>
      <w:r w:rsidRPr="0081346C">
        <w:rPr>
          <w:rFonts w:ascii="Arial" w:hAnsi="Arial" w:cs="Arial"/>
        </w:rPr>
        <w:t xml:space="preserve">CPU: </w:t>
      </w:r>
      <w:r w:rsidRPr="0081346C">
        <w:rPr>
          <w:rFonts w:ascii="Arial" w:hAnsi="Arial" w:cs="Arial"/>
        </w:rPr>
        <w:t>2</w:t>
      </w:r>
      <w:r w:rsidRPr="0081346C">
        <w:rPr>
          <w:rFonts w:ascii="Arial" w:hAnsi="Arial" w:cs="Arial"/>
        </w:rPr>
        <w:t xml:space="preserve"> núcleos</w:t>
      </w:r>
    </w:p>
    <w:p w14:paraId="60782FD2" w14:textId="01C51DDE" w:rsidR="00215C18" w:rsidRPr="0081346C" w:rsidRDefault="00215C18" w:rsidP="00215C18">
      <w:pPr>
        <w:pStyle w:val="NormalWeb"/>
        <w:rPr>
          <w:rFonts w:ascii="Arial" w:hAnsi="Arial" w:cs="Arial"/>
        </w:rPr>
      </w:pPr>
      <w:r w:rsidRPr="0081346C">
        <w:rPr>
          <w:rFonts w:ascii="Arial" w:hAnsi="Arial" w:cs="Arial"/>
        </w:rPr>
        <w:t>Disco rígido virtual: 30 GB</w:t>
      </w:r>
      <w:r w:rsidR="00317622">
        <w:rPr>
          <w:rFonts w:ascii="Arial" w:hAnsi="Arial" w:cs="Arial"/>
        </w:rPr>
        <w:br/>
      </w:r>
      <w:r w:rsidR="00317622">
        <w:rPr>
          <w:rFonts w:ascii="Arial" w:hAnsi="Arial" w:cs="Arial"/>
        </w:rPr>
        <w:br/>
      </w:r>
      <w:r w:rsidR="00317622" w:rsidRPr="0081346C">
        <w:rPr>
          <w:rFonts w:ascii="Arial" w:hAnsi="Arial" w:cs="Arial"/>
          <w:b/>
          <w:bCs/>
        </w:rPr>
        <w:t>Versão</w:t>
      </w:r>
      <w:r w:rsidR="00317622">
        <w:rPr>
          <w:rFonts w:ascii="Arial" w:hAnsi="Arial" w:cs="Arial"/>
        </w:rPr>
        <w:t>: Android 7.1</w:t>
      </w:r>
    </w:p>
    <w:p w14:paraId="5890B613" w14:textId="77777777" w:rsidR="00317622" w:rsidRDefault="00317622" w:rsidP="00317622">
      <w:pPr>
        <w:pStyle w:val="NormalWeb"/>
        <w:rPr>
          <w:rFonts w:ascii="Arial" w:hAnsi="Arial" w:cs="Arial"/>
        </w:rPr>
      </w:pPr>
    </w:p>
    <w:p w14:paraId="24558A62" w14:textId="00AAA3BA" w:rsidR="00317622" w:rsidRDefault="00317622" w:rsidP="0081346C">
      <w:pPr>
        <w:pStyle w:val="NormalWeb"/>
        <w:spacing w:line="360" w:lineRule="auto"/>
        <w:rPr>
          <w:rFonts w:ascii="Arial" w:hAnsi="Arial" w:cs="Arial"/>
        </w:rPr>
      </w:pPr>
      <w:r w:rsidRPr="00317622">
        <w:rPr>
          <w:rFonts w:ascii="Arial" w:hAnsi="Arial" w:cs="Arial"/>
        </w:rPr>
        <w:lastRenderedPageBreak/>
        <w:t xml:space="preserve">Os comandos utilizados no </w:t>
      </w:r>
      <w:r>
        <w:rPr>
          <w:rFonts w:ascii="Arial" w:hAnsi="Arial" w:cs="Arial"/>
        </w:rPr>
        <w:t>Android</w:t>
      </w:r>
      <w:r w:rsidRPr="00317622">
        <w:rPr>
          <w:rFonts w:ascii="Arial" w:hAnsi="Arial" w:cs="Arial"/>
        </w:rPr>
        <w:t xml:space="preserve"> para testes foram: </w:t>
      </w:r>
    </w:p>
    <w:p w14:paraId="2A856530" w14:textId="0D260A2F" w:rsidR="00317622" w:rsidRPr="00317622" w:rsidRDefault="00317622" w:rsidP="0081346C">
      <w:pPr>
        <w:pStyle w:val="NormalWeb"/>
        <w:spacing w:line="360" w:lineRule="auto"/>
        <w:rPr>
          <w:rFonts w:ascii="Arial" w:hAnsi="Arial" w:cs="Arial"/>
        </w:rPr>
      </w:pPr>
      <w:r w:rsidRPr="009B5C4A">
        <w:rPr>
          <w:rFonts w:ascii="Arial" w:hAnsi="Arial" w:cs="Arial"/>
          <w:b/>
          <w:bCs/>
          <w:rPrChange w:id="0" w:author="Lucca" w:date="2025-09-06T19:03:00Z">
            <w:rPr>
              <w:rFonts w:ascii="Arial" w:hAnsi="Arial" w:cs="Arial"/>
            </w:rPr>
          </w:rPrChange>
        </w:rPr>
        <w:t>cat /proc/cpuinfo</w:t>
      </w:r>
      <w:r w:rsidRPr="003176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3176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Mostra informações detalhadas sobre o processador, como modelo, frequência, número de núcleos e caches.</w:t>
      </w:r>
      <w:r>
        <w:rPr>
          <w:rFonts w:ascii="Arial" w:hAnsi="Arial" w:cs="Arial"/>
        </w:rPr>
        <w:tab/>
      </w:r>
    </w:p>
    <w:p w14:paraId="2451A156" w14:textId="374D96E7" w:rsidR="00317622" w:rsidRPr="00317622" w:rsidRDefault="00317622" w:rsidP="0081346C">
      <w:pPr>
        <w:pStyle w:val="NormalWeb"/>
        <w:spacing w:line="360" w:lineRule="auto"/>
        <w:rPr>
          <w:rFonts w:ascii="Arial" w:hAnsi="Arial" w:cs="Arial"/>
        </w:rPr>
      </w:pPr>
      <w:r w:rsidRPr="009B5C4A">
        <w:rPr>
          <w:rFonts w:ascii="Arial" w:hAnsi="Arial" w:cs="Arial"/>
          <w:b/>
          <w:bCs/>
          <w:rPrChange w:id="1" w:author="Lucca" w:date="2025-09-06T19:03:00Z">
            <w:rPr>
              <w:rFonts w:ascii="Arial" w:hAnsi="Arial" w:cs="Arial"/>
            </w:rPr>
          </w:rPrChange>
        </w:rPr>
        <w:t>df -h</w:t>
      </w:r>
      <w:r>
        <w:rPr>
          <w:rFonts w:ascii="Arial" w:hAnsi="Arial" w:cs="Arial"/>
        </w:rPr>
        <w:t xml:space="preserve"> </w:t>
      </w:r>
      <w:r w:rsidRPr="00317622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Esse comando é utilizado para mostrar o espaço disponível em disco.</w:t>
      </w:r>
    </w:p>
    <w:p w14:paraId="52EB1D07" w14:textId="64DEEA52" w:rsidR="00317622" w:rsidRDefault="00317622" w:rsidP="00317622">
      <w:pPr>
        <w:pStyle w:val="NormalWeb"/>
        <w:spacing w:line="360" w:lineRule="auto"/>
        <w:rPr>
          <w:rFonts w:ascii="Arial" w:hAnsi="Arial" w:cs="Arial"/>
        </w:rPr>
      </w:pPr>
      <w:r w:rsidRPr="009B5C4A">
        <w:rPr>
          <w:rFonts w:ascii="Arial" w:hAnsi="Arial" w:cs="Arial"/>
          <w:b/>
          <w:bCs/>
          <w:rPrChange w:id="2" w:author="Lucca" w:date="2025-09-06T19:03:00Z">
            <w:rPr>
              <w:rFonts w:ascii="Arial" w:hAnsi="Arial" w:cs="Arial"/>
            </w:rPr>
          </w:rPrChange>
        </w:rPr>
        <w:t>free -m</w:t>
      </w:r>
      <w:r w:rsidRPr="003176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Mostra a memória usada em livre, mas mostra em MB.</w:t>
      </w:r>
    </w:p>
    <w:p w14:paraId="22F1A9A5" w14:textId="4AE8E203" w:rsidR="00317622" w:rsidRDefault="00317622" w:rsidP="00317622">
      <w:pPr>
        <w:pStyle w:val="NormalWeb"/>
        <w:spacing w:line="360" w:lineRule="auto"/>
        <w:rPr>
          <w:rFonts w:ascii="Arial" w:hAnsi="Arial" w:cs="Arial"/>
        </w:rPr>
      </w:pPr>
      <w:r w:rsidRPr="009B5C4A">
        <w:rPr>
          <w:rFonts w:ascii="Arial" w:hAnsi="Arial" w:cs="Arial"/>
          <w:b/>
          <w:bCs/>
          <w:rPrChange w:id="3" w:author="Lucca" w:date="2025-09-06T19:03:00Z">
            <w:rPr>
              <w:rFonts w:ascii="Arial" w:hAnsi="Arial" w:cs="Arial"/>
            </w:rPr>
          </w:rPrChange>
        </w:rPr>
        <w:t>ps</w:t>
      </w:r>
      <w:r>
        <w:rPr>
          <w:rFonts w:ascii="Arial" w:hAnsi="Arial" w:cs="Arial"/>
        </w:rPr>
        <w:t xml:space="preserve"> – Usado para listar os processos em execução no sistema.</w:t>
      </w:r>
    </w:p>
    <w:p w14:paraId="63335B2A" w14:textId="6C53018A" w:rsidR="00317622" w:rsidRPr="0081346C" w:rsidDel="0081346C" w:rsidRDefault="00317622" w:rsidP="0081346C">
      <w:pPr>
        <w:pStyle w:val="NormalWeb"/>
        <w:spacing w:line="360" w:lineRule="auto"/>
        <w:rPr>
          <w:del w:id="4" w:author="Lucca" w:date="2025-09-06T18:49:00Z"/>
          <w:rFonts w:ascii="Arial" w:hAnsi="Arial" w:cs="Arial"/>
        </w:rPr>
      </w:pPr>
      <w:r w:rsidRPr="009B5C4A">
        <w:rPr>
          <w:rFonts w:ascii="Arial" w:hAnsi="Arial" w:cs="Arial"/>
          <w:b/>
          <w:bCs/>
          <w:rPrChange w:id="5" w:author="Lucca" w:date="2025-09-06T19:03:00Z">
            <w:rPr>
              <w:rFonts w:ascii="Arial" w:hAnsi="Arial" w:cs="Arial"/>
            </w:rPr>
          </w:rPrChange>
        </w:rPr>
        <w:t>top</w:t>
      </w:r>
      <w:r>
        <w:rPr>
          <w:rFonts w:ascii="Arial" w:hAnsi="Arial" w:cs="Arial"/>
        </w:rPr>
        <w:t xml:space="preserve"> – </w:t>
      </w:r>
      <w:ins w:id="6" w:author="Lucca" w:date="2025-09-06T18:48:00Z">
        <w:r w:rsidR="0081346C" w:rsidRPr="0081346C">
          <w:rPr>
            <w:rFonts w:ascii="Arial" w:hAnsi="Arial" w:cs="Arial"/>
          </w:rPr>
          <w:t>Esse comando mostra CPU, memória e processos em tempo real, assim permitindo verificar continuamente o uso do sistema.</w:t>
        </w:r>
      </w:ins>
      <w:del w:id="7" w:author="Lucca" w:date="2025-09-06T18:48:00Z">
        <w:r w:rsidDel="0081346C">
          <w:rPr>
            <w:rFonts w:ascii="Arial" w:hAnsi="Arial" w:cs="Arial"/>
            <w:lang w:val="en-US"/>
          </w:rPr>
          <w:delText>Esse commando mostra CPU</w:delText>
        </w:r>
        <w:r w:rsidR="0081346C" w:rsidDel="0081346C">
          <w:rPr>
            <w:rFonts w:ascii="Arial" w:hAnsi="Arial" w:cs="Arial"/>
            <w:lang w:val="en-US"/>
          </w:rPr>
          <w:delText>, memória e processos em tempo real, assim permitindo verificar continuamente o uso do sistema.</w:delText>
        </w:r>
      </w:del>
    </w:p>
    <w:p w14:paraId="4CD4A389" w14:textId="0521ECE5" w:rsidR="00215C18" w:rsidRPr="0081346C" w:rsidRDefault="00317622" w:rsidP="0081346C">
      <w:pPr>
        <w:pStyle w:val="NormalWeb"/>
        <w:spacing w:line="360" w:lineRule="auto"/>
        <w:rPr>
          <w:rFonts w:ascii="Arial" w:hAnsi="Arial" w:cs="Arial"/>
        </w:rPr>
      </w:pPr>
      <w:del w:id="8" w:author="Lucca" w:date="2025-09-06T18:49:00Z">
        <w:r w:rsidRPr="00317622" w:rsidDel="0081346C">
          <w:rPr>
            <w:rFonts w:ascii="Arial" w:hAnsi="Arial" w:cs="Arial"/>
          </w:rPr>
          <w:delText>Realizamos as mesmas configurações e comandos em outra máquina virtual para testar a conectividade entre as duas, para isso utilizamos o comando ping, que envia um pacote de teste para o IP especificado na outra máquina, em nosso caso 192.168.100.20, caso o destinatário</w:delText>
        </w:r>
      </w:del>
      <w:r w:rsidR="00215C18" w:rsidRPr="0081346C">
        <w:rPr>
          <w:rFonts w:ascii="Arial" w:hAnsi="Arial" w:cs="Arial"/>
        </w:rPr>
        <w:br/>
      </w:r>
      <w:r w:rsidR="00215C18" w:rsidRPr="0081346C">
        <w:rPr>
          <w:rFonts w:ascii="Arial" w:hAnsi="Arial" w:cs="Arial"/>
        </w:rPr>
        <w:br/>
      </w:r>
      <w:r w:rsidR="00215C18" w:rsidRPr="0081346C">
        <w:rPr>
          <w:rFonts w:ascii="Arial" w:hAnsi="Arial" w:cs="Arial"/>
          <w:b/>
          <w:bCs/>
        </w:rPr>
        <w:t>WINDOWS</w:t>
      </w:r>
      <w:r w:rsidR="001C4170">
        <w:rPr>
          <w:rFonts w:ascii="Arial" w:hAnsi="Arial" w:cs="Arial"/>
          <w:b/>
          <w:bCs/>
        </w:rPr>
        <w:t xml:space="preserve"> </w:t>
      </w:r>
    </w:p>
    <w:p w14:paraId="563A92C0" w14:textId="6CE06D45" w:rsidR="00215C18" w:rsidRPr="0081346C" w:rsidRDefault="00215C18" w:rsidP="00215C18">
      <w:pPr>
        <w:pStyle w:val="NormalWeb"/>
        <w:rPr>
          <w:rFonts w:ascii="Arial" w:hAnsi="Arial" w:cs="Arial"/>
        </w:rPr>
      </w:pPr>
      <w:r w:rsidRPr="0081346C">
        <w:rPr>
          <w:rFonts w:ascii="Arial" w:hAnsi="Arial" w:cs="Arial"/>
        </w:rPr>
        <w:t xml:space="preserve">Memória: </w:t>
      </w:r>
      <w:r w:rsidRPr="0081346C">
        <w:rPr>
          <w:rFonts w:ascii="Arial" w:hAnsi="Arial" w:cs="Arial"/>
        </w:rPr>
        <w:t>2048</w:t>
      </w:r>
      <w:r w:rsidRPr="0081346C">
        <w:rPr>
          <w:rFonts w:ascii="Arial" w:hAnsi="Arial" w:cs="Arial"/>
        </w:rPr>
        <w:t xml:space="preserve"> MB</w:t>
      </w:r>
    </w:p>
    <w:p w14:paraId="201CA878" w14:textId="77777777" w:rsidR="00215C18" w:rsidRPr="0081346C" w:rsidRDefault="00215C18" w:rsidP="00215C18">
      <w:pPr>
        <w:pStyle w:val="NormalWeb"/>
        <w:rPr>
          <w:rFonts w:ascii="Arial" w:hAnsi="Arial" w:cs="Arial"/>
        </w:rPr>
      </w:pPr>
      <w:r w:rsidRPr="0081346C">
        <w:rPr>
          <w:rFonts w:ascii="Arial" w:hAnsi="Arial" w:cs="Arial"/>
        </w:rPr>
        <w:t>CPU: 2 núcleos</w:t>
      </w:r>
    </w:p>
    <w:p w14:paraId="09043EC7" w14:textId="77777777" w:rsidR="0081346C" w:rsidRDefault="00215C18" w:rsidP="0081346C">
      <w:pPr>
        <w:pStyle w:val="NormalWeb"/>
        <w:rPr>
          <w:ins w:id="9" w:author="Lucca" w:date="2025-09-06T18:49:00Z"/>
          <w:rFonts w:ascii="Arial" w:hAnsi="Arial" w:cs="Arial"/>
        </w:rPr>
      </w:pPr>
      <w:r w:rsidRPr="0081346C">
        <w:rPr>
          <w:rFonts w:ascii="Arial" w:hAnsi="Arial" w:cs="Arial"/>
        </w:rPr>
        <w:t xml:space="preserve">Controladoria Gráfica: </w:t>
      </w:r>
      <w:r w:rsidRPr="0081346C">
        <w:rPr>
          <w:rFonts w:ascii="Arial" w:hAnsi="Arial" w:cs="Arial"/>
        </w:rPr>
        <w:t>30 GB</w:t>
      </w:r>
    </w:p>
    <w:p w14:paraId="77F43F2D" w14:textId="70289C01" w:rsidR="0081346C" w:rsidRDefault="0081346C" w:rsidP="0081346C">
      <w:pPr>
        <w:pStyle w:val="NormalWeb"/>
        <w:rPr>
          <w:ins w:id="10" w:author="Lucca" w:date="2025-09-06T18:50:00Z"/>
          <w:rFonts w:ascii="Arial" w:hAnsi="Arial" w:cs="Arial"/>
        </w:rPr>
      </w:pPr>
      <w:ins w:id="11" w:author="Lucca" w:date="2025-09-06T18:49:00Z">
        <w:r w:rsidRPr="0081346C">
          <w:rPr>
            <w:rFonts w:ascii="Arial" w:hAnsi="Arial" w:cs="Arial"/>
            <w:b/>
            <w:bCs/>
            <w:rPrChange w:id="12" w:author="Lucca" w:date="2025-09-06T18:49:00Z">
              <w:rPr>
                <w:rFonts w:ascii="Arial" w:hAnsi="Arial" w:cs="Arial"/>
              </w:rPr>
            </w:rPrChange>
          </w:rPr>
          <w:t>Versão:</w:t>
        </w:r>
        <w:r>
          <w:rPr>
            <w:rFonts w:ascii="Arial" w:hAnsi="Arial" w:cs="Arial"/>
          </w:rPr>
          <w:t xml:space="preserve"> Windows 10</w:t>
        </w:r>
      </w:ins>
      <w:ins w:id="13" w:author="Lucca" w:date="2025-09-06T18:50:00Z">
        <w:r>
          <w:rPr>
            <w:rFonts w:ascii="Arial" w:hAnsi="Arial" w:cs="Arial"/>
          </w:rPr>
          <w:br/>
        </w:r>
        <w:r>
          <w:rPr>
            <w:rFonts w:ascii="Arial" w:hAnsi="Arial" w:cs="Arial"/>
          </w:rPr>
          <w:br/>
          <w:t>Os comandos utilizados no Windows para testes foram:</w:t>
        </w:r>
      </w:ins>
    </w:p>
    <w:p w14:paraId="76F113E1" w14:textId="3AC0461F" w:rsidR="0081346C" w:rsidRDefault="0081346C" w:rsidP="0081346C">
      <w:pPr>
        <w:pStyle w:val="NormalWeb"/>
        <w:rPr>
          <w:ins w:id="14" w:author="Lucca" w:date="2025-09-06T18:50:00Z"/>
          <w:rFonts w:ascii="Arial" w:hAnsi="Arial" w:cs="Arial"/>
        </w:rPr>
      </w:pPr>
      <w:ins w:id="15" w:author="Lucca" w:date="2025-09-06T18:50:00Z">
        <w:r w:rsidRPr="009B5C4A">
          <w:rPr>
            <w:rFonts w:ascii="Arial" w:hAnsi="Arial" w:cs="Arial"/>
            <w:b/>
            <w:bCs/>
            <w:rPrChange w:id="16" w:author="Lucca" w:date="2025-09-06T19:03:00Z">
              <w:rPr>
                <w:rFonts w:ascii="Arial" w:hAnsi="Arial" w:cs="Arial"/>
              </w:rPr>
            </w:rPrChange>
          </w:rPr>
          <w:t>ipconfig</w:t>
        </w:r>
      </w:ins>
      <w:ins w:id="17" w:author="Lucca" w:date="2025-09-06T18:51:00Z">
        <w:r>
          <w:rPr>
            <w:rFonts w:ascii="Arial" w:hAnsi="Arial" w:cs="Arial"/>
          </w:rPr>
          <w:t xml:space="preserve"> </w:t>
        </w:r>
      </w:ins>
      <w:ins w:id="18" w:author="Lucca" w:date="2025-09-06T18:52:00Z">
        <w:r>
          <w:rPr>
            <w:rFonts w:ascii="Arial" w:hAnsi="Arial" w:cs="Arial"/>
          </w:rPr>
          <w:t>–</w:t>
        </w:r>
      </w:ins>
      <w:ins w:id="19" w:author="Lucca" w:date="2025-09-06T18:51:00Z">
        <w:r>
          <w:rPr>
            <w:rFonts w:ascii="Arial" w:hAnsi="Arial" w:cs="Arial"/>
          </w:rPr>
          <w:t xml:space="preserve"> </w:t>
        </w:r>
      </w:ins>
      <w:ins w:id="20" w:author="Lucca" w:date="2025-09-06T18:52:00Z">
        <w:r>
          <w:rPr>
            <w:rFonts w:ascii="Arial" w:hAnsi="Arial" w:cs="Arial"/>
          </w:rPr>
          <w:t>Este é um dos comandos mais utilizados em Windows, serve para informar as configurações de rede da máquina, co</w:t>
        </w:r>
      </w:ins>
      <w:ins w:id="21" w:author="Lucca" w:date="2025-09-06T18:53:00Z">
        <w:r>
          <w:rPr>
            <w:rFonts w:ascii="Arial" w:hAnsi="Arial" w:cs="Arial"/>
          </w:rPr>
          <w:t>mo endereço IP, máscara de sub-rede e gateway.</w:t>
        </w:r>
      </w:ins>
    </w:p>
    <w:p w14:paraId="61A883CE" w14:textId="7F6E017D" w:rsidR="0081346C" w:rsidRDefault="0081346C" w:rsidP="0081346C">
      <w:pPr>
        <w:pStyle w:val="NormalWeb"/>
        <w:rPr>
          <w:ins w:id="22" w:author="Lucca" w:date="2025-09-06T18:51:00Z"/>
          <w:rFonts w:ascii="Arial" w:hAnsi="Arial" w:cs="Arial"/>
        </w:rPr>
      </w:pPr>
      <w:ins w:id="23" w:author="Lucca" w:date="2025-09-06T18:51:00Z">
        <w:r w:rsidRPr="009B5C4A">
          <w:rPr>
            <w:rFonts w:ascii="Arial" w:hAnsi="Arial" w:cs="Arial"/>
            <w:b/>
            <w:bCs/>
            <w:rPrChange w:id="24" w:author="Lucca" w:date="2025-09-06T19:03:00Z">
              <w:rPr>
                <w:rFonts w:ascii="Arial" w:hAnsi="Arial" w:cs="Arial"/>
              </w:rPr>
            </w:rPrChange>
          </w:rPr>
          <w:t>tasklist</w:t>
        </w:r>
        <w:r>
          <w:rPr>
            <w:rFonts w:ascii="Arial" w:hAnsi="Arial" w:cs="Arial"/>
          </w:rPr>
          <w:t xml:space="preserve"> </w:t>
        </w:r>
      </w:ins>
      <w:ins w:id="25" w:author="Lucca" w:date="2025-09-06T18:53:00Z">
        <w:r>
          <w:rPr>
            <w:rFonts w:ascii="Arial" w:hAnsi="Arial" w:cs="Arial"/>
          </w:rPr>
          <w:t>– Lista todos os proce</w:t>
        </w:r>
      </w:ins>
      <w:ins w:id="26" w:author="Lucca" w:date="2025-09-06T18:54:00Z">
        <w:r>
          <w:rPr>
            <w:rFonts w:ascii="Arial" w:hAnsi="Arial" w:cs="Arial"/>
          </w:rPr>
          <w:t>ssos em execução no Windows, mostrando o nome do processo, o PID (Identificador do Processo) e uso de memória.</w:t>
        </w:r>
      </w:ins>
    </w:p>
    <w:p w14:paraId="481EE610" w14:textId="77777777" w:rsidR="009B5C4A" w:rsidRDefault="0081346C" w:rsidP="0081346C">
      <w:pPr>
        <w:pStyle w:val="NormalWeb"/>
        <w:rPr>
          <w:ins w:id="27" w:author="Lucca" w:date="2025-09-06T19:05:00Z"/>
        </w:rPr>
      </w:pPr>
      <w:ins w:id="28" w:author="Lucca" w:date="2025-09-06T18:51:00Z">
        <w:r w:rsidRPr="009B5C4A">
          <w:rPr>
            <w:rFonts w:ascii="Arial" w:hAnsi="Arial" w:cs="Arial"/>
            <w:b/>
            <w:bCs/>
            <w:rPrChange w:id="29" w:author="Lucca" w:date="2025-09-06T19:03:00Z">
              <w:rPr>
                <w:rFonts w:ascii="Arial" w:hAnsi="Arial" w:cs="Arial"/>
              </w:rPr>
            </w:rPrChange>
          </w:rPr>
          <w:t>ping</w:t>
        </w:r>
        <w:r>
          <w:rPr>
            <w:rFonts w:ascii="Arial" w:hAnsi="Arial" w:cs="Arial"/>
          </w:rPr>
          <w:t xml:space="preserve"> </w:t>
        </w:r>
      </w:ins>
      <w:ins w:id="30" w:author="Lucca" w:date="2025-09-06T18:54:00Z">
        <w:r>
          <w:rPr>
            <w:rFonts w:ascii="Arial" w:hAnsi="Arial" w:cs="Arial"/>
          </w:rPr>
          <w:t>–</w:t>
        </w:r>
      </w:ins>
      <w:ins w:id="31" w:author="Lucca" w:date="2025-09-06T18:51:00Z">
        <w:r>
          <w:rPr>
            <w:rFonts w:ascii="Arial" w:hAnsi="Arial" w:cs="Arial"/>
          </w:rPr>
          <w:t xml:space="preserve"> </w:t>
        </w:r>
      </w:ins>
      <w:ins w:id="32" w:author="Lucca" w:date="2025-09-06T18:54:00Z">
        <w:r>
          <w:rPr>
            <w:rFonts w:ascii="Arial" w:hAnsi="Arial" w:cs="Arial"/>
          </w:rPr>
          <w:t>Da mesma forma como o Linux,</w:t>
        </w:r>
      </w:ins>
      <w:ins w:id="33" w:author="Lucca" w:date="2025-09-06T18:55:00Z">
        <w:r>
          <w:rPr>
            <w:rFonts w:ascii="Arial" w:hAnsi="Arial" w:cs="Arial"/>
          </w:rPr>
          <w:t xml:space="preserve"> este comando é utilizado para testar a conectividade com outros máquinas que estejam na mesma rede.</w:t>
        </w:r>
      </w:ins>
      <w:r w:rsidR="007B5FDE" w:rsidRPr="0081346C">
        <w:rPr>
          <w:rFonts w:ascii="Arial" w:hAnsi="Arial" w:cs="Arial"/>
        </w:rPr>
        <w:br/>
      </w:r>
      <w:r w:rsidR="007B5FDE">
        <w:br/>
      </w:r>
    </w:p>
    <w:p w14:paraId="3E3404AB" w14:textId="77777777" w:rsidR="009B5C4A" w:rsidRDefault="009B5C4A" w:rsidP="0081346C">
      <w:pPr>
        <w:pStyle w:val="NormalWeb"/>
        <w:rPr>
          <w:ins w:id="34" w:author="Lucca" w:date="2025-09-06T19:05:00Z"/>
        </w:rPr>
      </w:pPr>
    </w:p>
    <w:p w14:paraId="63004B51" w14:textId="646CD4FE" w:rsidR="009B5C4A" w:rsidRPr="009B5C4A" w:rsidRDefault="00215C18" w:rsidP="0081346C">
      <w:pPr>
        <w:pStyle w:val="NormalWeb"/>
        <w:rPr>
          <w:rFonts w:ascii="Arial" w:hAnsi="Arial" w:cs="Arial"/>
          <w:b/>
          <w:bCs/>
          <w:color w:val="4F81BD" w:themeColor="accent1"/>
          <w:rPrChange w:id="35" w:author="Lucca" w:date="2025-09-06T18:59:00Z">
            <w:rPr>
              <w:rFonts w:ascii="Arial" w:hAnsi="Arial" w:cs="Arial"/>
              <w:b/>
              <w:bCs/>
              <w:color w:val="4F81BD" w:themeColor="accent1"/>
            </w:rPr>
          </w:rPrChange>
        </w:rPr>
      </w:pPr>
      <w:r>
        <w:lastRenderedPageBreak/>
        <w:br/>
      </w:r>
      <w:r>
        <w:br/>
      </w:r>
      <w:r w:rsidR="00C77C6E" w:rsidRPr="0081346C">
        <w:rPr>
          <w:rFonts w:ascii="Arial" w:hAnsi="Arial" w:cs="Arial"/>
          <w:b/>
          <w:bCs/>
          <w:color w:val="4F81BD" w:themeColor="accent1"/>
        </w:rPr>
        <w:t>3. Comparação entre os Sistemas Operacionais</w:t>
      </w:r>
    </w:p>
    <w:p w14:paraId="4BD8BD92" w14:textId="77777777" w:rsidR="005B6332" w:rsidRPr="00C77C6E" w:rsidRDefault="00C77C6E">
      <w:pPr>
        <w:pStyle w:val="Ttulo2"/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3.1 Windows</w:t>
      </w:r>
    </w:p>
    <w:p w14:paraId="54ED7017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Liste os comandos utilizados (ex.: ipconfig), ferramentas como o Gerenciador de Tarefas e insira capturas de tela.</w:t>
      </w:r>
    </w:p>
    <w:p w14:paraId="33F20B55" w14:textId="7F6C67F9" w:rsidR="005B6332" w:rsidRPr="00D822CA" w:rsidRDefault="00C77C6E">
      <w:pPr>
        <w:pStyle w:val="Ttulo2"/>
        <w:rPr>
          <w:rFonts w:ascii="Arial" w:hAnsi="Arial" w:cs="Arial"/>
          <w:sz w:val="24"/>
          <w:szCs w:val="24"/>
          <w:rPrChange w:id="36" w:author="Lucca" w:date="2025-09-06T19:16:00Z">
            <w:rPr>
              <w:rFonts w:ascii="Arial" w:hAnsi="Arial" w:cs="Arial"/>
              <w:sz w:val="24"/>
              <w:szCs w:val="24"/>
            </w:rPr>
          </w:rPrChange>
        </w:rPr>
      </w:pPr>
      <w:r w:rsidRPr="00C77C6E">
        <w:rPr>
          <w:rFonts w:ascii="Arial" w:hAnsi="Arial" w:cs="Arial"/>
          <w:sz w:val="24"/>
          <w:szCs w:val="24"/>
        </w:rPr>
        <w:t>3.2 Linux</w:t>
      </w:r>
    </w:p>
    <w:p w14:paraId="67A981B6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Liste os comandos utilizados (ex.: ip addr show, htop) e insira capturas de tela.</w:t>
      </w:r>
    </w:p>
    <w:p w14:paraId="6CE2080B" w14:textId="77777777" w:rsidR="005B6332" w:rsidRPr="00C77C6E" w:rsidRDefault="00C77C6E">
      <w:pPr>
        <w:pStyle w:val="Ttulo2"/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3.3 Android</w:t>
      </w:r>
    </w:p>
    <w:p w14:paraId="365B8189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Liste os comandos utilizados (ex.: adb shell top, Android Studio Profiler) e insira capturas de tela.</w:t>
      </w:r>
    </w:p>
    <w:p w14:paraId="6F854234" w14:textId="77777777" w:rsidR="005B6332" w:rsidRPr="00C77C6E" w:rsidRDefault="00C77C6E">
      <w:pPr>
        <w:pStyle w:val="Ttulo2"/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3.4 Comparação Crítica</w:t>
      </w:r>
    </w:p>
    <w:p w14:paraId="6649B222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Compare os resultados obtidos entre os sistemas operacionais, destacando semelhanças, diferenças e vantagens.</w:t>
      </w:r>
    </w:p>
    <w:p w14:paraId="18854C6D" w14:textId="089F358B" w:rsidR="009B5C4A" w:rsidRPr="009B5C4A" w:rsidRDefault="00C77C6E" w:rsidP="009B5C4A">
      <w:pPr>
        <w:pStyle w:val="Ttulo1"/>
        <w:rPr>
          <w:rFonts w:ascii="Arial" w:hAnsi="Arial" w:cs="Arial"/>
          <w:sz w:val="24"/>
          <w:szCs w:val="24"/>
          <w:rPrChange w:id="37" w:author="Lucca" w:date="2025-09-06T18:59:00Z">
            <w:rPr>
              <w:rFonts w:ascii="Arial" w:hAnsi="Arial" w:cs="Arial"/>
              <w:sz w:val="24"/>
              <w:szCs w:val="24"/>
            </w:rPr>
          </w:rPrChange>
        </w:rPr>
        <w:pPrChange w:id="38" w:author="Lucca" w:date="2025-09-06T18:59:00Z">
          <w:pPr>
            <w:pStyle w:val="Ttulo1"/>
          </w:pPr>
        </w:pPrChange>
      </w:pPr>
      <w:r w:rsidRPr="00C77C6E">
        <w:rPr>
          <w:rFonts w:ascii="Arial" w:hAnsi="Arial" w:cs="Arial"/>
          <w:sz w:val="24"/>
          <w:szCs w:val="24"/>
        </w:rPr>
        <w:t>4. Análise Crítica</w:t>
      </w:r>
    </w:p>
    <w:p w14:paraId="259A1E20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Discuta as filosofias de design de cada sistema operacional. Justifique suas conclusões com evidências (prints, comandos, gráficos).</w:t>
      </w:r>
    </w:p>
    <w:p w14:paraId="2482658D" w14:textId="77777777" w:rsidR="005B6332" w:rsidRPr="00C77C6E" w:rsidRDefault="00C77C6E">
      <w:pPr>
        <w:pStyle w:val="Ttulo1"/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5. Conclusão</w:t>
      </w:r>
    </w:p>
    <w:p w14:paraId="397EA758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Resuma os principais resultados, destaque as descobertas e responda ao objetivo da introdução.</w:t>
      </w:r>
    </w:p>
    <w:p w14:paraId="4AE69BA2" w14:textId="77777777" w:rsidR="005B6332" w:rsidRPr="00C77C6E" w:rsidRDefault="00C77C6E">
      <w:pPr>
        <w:pStyle w:val="Ttulo1"/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6. Autoavaliação</w:t>
      </w:r>
    </w:p>
    <w:p w14:paraId="0BED6654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Relate as dificuldades enfrentadas, contribuições individuais e aprendizados obtidos com o projeto e com os outros grupos.</w:t>
      </w:r>
    </w:p>
    <w:p w14:paraId="2D7B5B24" w14:textId="77777777" w:rsidR="005B6332" w:rsidRPr="00C77C6E" w:rsidRDefault="00C77C6E">
      <w:pPr>
        <w:pStyle w:val="Ttulo1"/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7. Referências</w:t>
      </w:r>
    </w:p>
    <w:p w14:paraId="70643783" w14:textId="77777777" w:rsidR="005B6332" w:rsidRPr="00C77C6E" w:rsidRDefault="00C77C6E">
      <w:pPr>
        <w:rPr>
          <w:rFonts w:ascii="Arial" w:hAnsi="Arial" w:cs="Arial"/>
          <w:sz w:val="24"/>
          <w:szCs w:val="24"/>
        </w:rPr>
      </w:pPr>
      <w:r w:rsidRPr="00C77C6E">
        <w:rPr>
          <w:rFonts w:ascii="Arial" w:hAnsi="Arial" w:cs="Arial"/>
          <w:sz w:val="24"/>
          <w:szCs w:val="24"/>
        </w:rPr>
        <w:t>Liste todas as fontes consultadas (livros, artigos, sites, documentações), de acordo com as normas da ABNT.</w:t>
      </w:r>
    </w:p>
    <w:sectPr w:rsidR="005B6332" w:rsidRPr="00C77C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1A3F50"/>
    <w:multiLevelType w:val="multilevel"/>
    <w:tmpl w:val="338E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C675D"/>
    <w:multiLevelType w:val="hybridMultilevel"/>
    <w:tmpl w:val="CE841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9142F"/>
    <w:multiLevelType w:val="hybridMultilevel"/>
    <w:tmpl w:val="1F649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35630"/>
    <w:multiLevelType w:val="hybridMultilevel"/>
    <w:tmpl w:val="C12E92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05B31"/>
    <w:multiLevelType w:val="hybridMultilevel"/>
    <w:tmpl w:val="3FDEB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53689"/>
    <w:multiLevelType w:val="multilevel"/>
    <w:tmpl w:val="1F3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FD4EE3"/>
    <w:multiLevelType w:val="multilevel"/>
    <w:tmpl w:val="1F3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4B2463"/>
    <w:multiLevelType w:val="multilevel"/>
    <w:tmpl w:val="5E18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6"/>
  </w:num>
  <w:num w:numId="12">
    <w:abstractNumId w:val="16"/>
    <w:lvlOverride w:ilvl="1">
      <w:lvl w:ilvl="1">
        <w:numFmt w:val="decimal"/>
        <w:lvlText w:val="%2."/>
        <w:lvlJc w:val="left"/>
      </w:lvl>
    </w:lvlOverride>
  </w:num>
  <w:num w:numId="13">
    <w:abstractNumId w:val="13"/>
  </w:num>
  <w:num w:numId="14">
    <w:abstractNumId w:val="10"/>
  </w:num>
  <w:num w:numId="15">
    <w:abstractNumId w:val="11"/>
  </w:num>
  <w:num w:numId="16">
    <w:abstractNumId w:val="15"/>
  </w:num>
  <w:num w:numId="17">
    <w:abstractNumId w:val="9"/>
  </w:num>
  <w:num w:numId="1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cca">
    <w15:presenceInfo w15:providerId="AD" w15:userId="S::lucca.almeida@alunomicrolins.com.br::651a69a8-48c1-4cce-ae2c-c382f100d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ocumentProtection w:edit="trackedChanges" w:enforcement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D75"/>
    <w:rsid w:val="00034616"/>
    <w:rsid w:val="0006063C"/>
    <w:rsid w:val="0015074B"/>
    <w:rsid w:val="001C4170"/>
    <w:rsid w:val="00215C18"/>
    <w:rsid w:val="0029639D"/>
    <w:rsid w:val="00317622"/>
    <w:rsid w:val="00326F90"/>
    <w:rsid w:val="0040287F"/>
    <w:rsid w:val="004634D7"/>
    <w:rsid w:val="005B6332"/>
    <w:rsid w:val="00661517"/>
    <w:rsid w:val="007B5FDE"/>
    <w:rsid w:val="0081346C"/>
    <w:rsid w:val="00854936"/>
    <w:rsid w:val="009B5C4A"/>
    <w:rsid w:val="00AA1D8D"/>
    <w:rsid w:val="00B47730"/>
    <w:rsid w:val="00C02FE9"/>
    <w:rsid w:val="00C77C6E"/>
    <w:rsid w:val="00CA5840"/>
    <w:rsid w:val="00CB0664"/>
    <w:rsid w:val="00D822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338C28"/>
  <w14:defaultImageDpi w14:val="300"/>
  <w15:docId w15:val="{71C3C56C-CADC-463A-81C6-1F9DA7CD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7B5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A1037-30C8-45A2-BF4D-AB609BA9A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795</Words>
  <Characters>4294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Lucca</cp:lastModifiedBy>
  <cp:revision>3</cp:revision>
  <dcterms:created xsi:type="dcterms:W3CDTF">2025-09-06T20:20:00Z</dcterms:created>
  <dcterms:modified xsi:type="dcterms:W3CDTF">2025-09-06T22:16:00Z</dcterms:modified>
  <cp:category/>
</cp:coreProperties>
</file>